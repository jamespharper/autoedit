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3096E5D3" w:rsidR="00497556" w:rsidRDefault="0080557E">
      <w:r>
        <w:t xml:space="preserve">Generally, I like eating veggies. </w:t>
      </w:r>
      <w:del w:id="0" w:author="Editor  " w:date="2015-06-18T23:12:00Z">
        <w:r w:rsidR="00CC632D" w:rsidDel="00714B42">
          <w:delText>On the other hand,</w:delText>
        </w:r>
      </w:del>
      <w:ins w:id="1" w:author="Editor  " w:date="2015-06-18T23:12:00Z">
        <w:r w:rsidR="00714B42">
          <w:t>Conversely,</w:t>
        </w:r>
      </w:ins>
      <w:r w:rsidR="00CC632D">
        <w:t xml:space="preserve"> I love pizza.</w:t>
      </w:r>
      <w:r w:rsidR="00135CE1">
        <w:t xml:space="preserve"> Besides, </w:t>
      </w:r>
      <w:r w:rsidR="00220DE5">
        <w:t xml:space="preserve">pesto pasta is delicious, too [1]. Unfortunately, I’m just not very </w:t>
      </w:r>
      <w:del w:id="2" w:author="Editor  " w:date="2015-06-18T23:12:00Z">
        <w:r w:rsidR="00220DE5" w:rsidDel="00714B42">
          <w:delText>close to</w:delText>
        </w:r>
      </w:del>
      <w:ins w:id="3" w:author="Editor  " w:date="2015-06-18T23:12:00Z">
        <w:r w:rsidR="00714B42">
          <w:t>near</w:t>
        </w:r>
      </w:ins>
      <w:r w:rsidR="00220DE5">
        <w:t xml:space="preserve"> any restaurant that serves those</w:t>
      </w:r>
      <w:r w:rsidR="00677253">
        <w:t xml:space="preserve"> dishes [2].</w:t>
      </w:r>
      <w:r w:rsidR="00877BCA">
        <w:t xml:space="preserve"> Bummer!</w:t>
      </w:r>
    </w:p>
    <w:p w14:paraId="1A39F131" w14:textId="77777777" w:rsidR="00405E76" w:rsidRDefault="00405E76"/>
    <w:p w14:paraId="3BE697D4" w14:textId="0850E8BB" w:rsidR="00405E76" w:rsidRDefault="00405E76">
      <w:r>
        <w:t xml:space="preserve">I am </w:t>
      </w:r>
      <w:r w:rsidR="00107FF8">
        <w:t xml:space="preserve">about </w:t>
      </w:r>
      <w:r>
        <w:t>95</w:t>
      </w:r>
      <w:del w:id="4" w:author="Editor  " w:date="2015-06-18T23:12:00Z">
        <w:r w:rsidDel="00714B42">
          <w:delText xml:space="preserve"> %</w:delText>
        </w:r>
      </w:del>
      <w:ins w:id="5" w:author="Editor  " w:date="2015-06-18T23:12:00Z">
        <w:r w:rsidR="00714B42">
          <w:t>%</w:t>
        </w:r>
      </w:ins>
      <w:r>
        <w:t xml:space="preserve"> sure that </w:t>
      </w:r>
      <w:r w:rsidR="00A06B5F">
        <w:t xml:space="preserve">one of </w:t>
      </w:r>
      <w:r>
        <w:t>my dog</w:t>
      </w:r>
      <w:r w:rsidR="00A06B5F">
        <w:t xml:space="preserve">s understands what I say even before I say it; this must be harder to do than she </w:t>
      </w:r>
      <w:r w:rsidR="006F1230">
        <w:t xml:space="preserve">has </w:t>
      </w:r>
      <w:del w:id="6" w:author="Editor  " w:date="2015-06-18T23:12:00Z">
        <w:r w:rsidR="00A06B5F" w:rsidDel="00714B42">
          <w:delText>illustrated</w:delText>
        </w:r>
      </w:del>
      <w:ins w:id="7" w:author="Editor  " w:date="2015-06-18T23:12:00Z">
        <w:r w:rsidR="00714B42">
          <w:t>shown</w:t>
        </w:r>
      </w:ins>
      <w:r w:rsidR="00A06B5F">
        <w:t xml:space="preserve"> </w:t>
      </w:r>
      <w:r w:rsidR="000B2DA3">
        <w:t>[3]</w:t>
      </w:r>
      <w:r w:rsidR="00D44AFF">
        <w:t xml:space="preserve">. </w:t>
      </w:r>
      <w:del w:id="8" w:author="Editor  " w:date="2015-06-18T23:12:00Z">
        <w:r w:rsidR="00D44AFF" w:rsidDel="00714B42">
          <w:delText>In contrast,</w:delText>
        </w:r>
      </w:del>
      <w:ins w:id="9" w:author="Editor  " w:date="2015-06-18T23:12:00Z">
        <w:r w:rsidR="00714B42">
          <w:t>Conversely,</w:t>
        </w:r>
      </w:ins>
      <w:r w:rsidR="00D44AFF">
        <w:t xml:space="preserve"> my other dog hates to sit </w:t>
      </w:r>
      <w:del w:id="10" w:author="Editor  " w:date="2015-06-18T23:12:00Z">
        <w:r w:rsidR="00D44AFF" w:rsidDel="00714B42">
          <w:delText>because of</w:delText>
        </w:r>
      </w:del>
      <w:ins w:id="11" w:author="Editor  " w:date="2015-06-18T23:12:00Z">
        <w:r w:rsidR="00714B42">
          <w:t>due to</w:t>
        </w:r>
      </w:ins>
      <w:r w:rsidR="00D44AFF">
        <w:t xml:space="preserve"> her plan</w:t>
      </w:r>
      <w:bookmarkStart w:id="12" w:name="_GoBack"/>
      <w:bookmarkEnd w:id="12"/>
      <w:r w:rsidR="00D44AFF">
        <w:t>s to run around all day long</w:t>
      </w:r>
      <w:r w:rsidR="000B2DA3">
        <w:t xml:space="preserve"> [4]</w:t>
      </w:r>
      <w:r w:rsidR="00D44AFF">
        <w:t>.</w:t>
      </w:r>
      <w:r w:rsidR="004555A2">
        <w:t xml:space="preserve">  Both dogs are just the best though; they </w:t>
      </w:r>
      <w:del w:id="13" w:author="Editor  " w:date="2015-06-18T23:12:00Z">
        <w:r w:rsidR="004555A2" w:rsidDel="00714B42">
          <w:delText>don’t</w:delText>
        </w:r>
      </w:del>
      <w:ins w:id="14" w:author="Editor  " w:date="2015-06-18T23:12:00Z">
        <w:r w:rsidR="00714B42">
          <w:t>do not</w:t>
        </w:r>
      </w:ins>
      <w:r w:rsidR="004555A2">
        <w:t xml:space="preserve"> disobey me most of the time.</w:t>
      </w:r>
    </w:p>
    <w:p w14:paraId="4EA4BAED" w14:textId="77777777" w:rsidR="002B6ED9" w:rsidRDefault="002B6ED9"/>
    <w:p w14:paraId="20A3F542" w14:textId="42F25C6A" w:rsidR="002B6ED9" w:rsidRDefault="002B6ED9">
      <w:r>
        <w:t>I love to maintain my main friends; they are just the best</w:t>
      </w:r>
      <w:r w:rsidR="003F3453">
        <w:t xml:space="preserve"> </w:t>
      </w:r>
      <w:del w:id="15" w:author="Editor  " w:date="2015-06-18T23:12:00Z">
        <w:r w:rsidR="009B4880" w:rsidDel="00714B42">
          <w:delText>because of</w:delText>
        </w:r>
      </w:del>
      <w:ins w:id="16" w:author="Editor  " w:date="2015-06-18T23:12:00Z">
        <w:r w:rsidR="00714B42">
          <w:t>due to</w:t>
        </w:r>
      </w:ins>
      <w:r w:rsidR="009B4880">
        <w:t xml:space="preserve"> their loyalty </w:t>
      </w:r>
      <w:r w:rsidR="003F3453">
        <w:t>[5]</w:t>
      </w:r>
      <w:r>
        <w:t>!</w:t>
      </w:r>
      <w:r w:rsidR="00A6585E">
        <w:t xml:space="preserve"> Moreover, good friends are just good to have around [6].</w:t>
      </w:r>
    </w:p>
    <w:sectPr w:rsidR="002B6ED9" w:rsidSect="00AD4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714B42" w:rsidRDefault="00714B42" w:rsidP="00A253A7">
      <w:r>
        <w:separator/>
      </w:r>
    </w:p>
  </w:endnote>
  <w:endnote w:type="continuationSeparator" w:id="0">
    <w:p w14:paraId="013B458D" w14:textId="77777777" w:rsidR="00714B42" w:rsidRDefault="00714B42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50CB9" w14:textId="77777777" w:rsidR="00714B42" w:rsidRDefault="00714B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5C2C" w14:textId="77777777" w:rsidR="00714B42" w:rsidRDefault="00714B4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3A79" w14:textId="77777777" w:rsidR="00714B42" w:rsidRDefault="00714B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714B42" w:rsidRDefault="00714B42" w:rsidP="00A253A7">
      <w:r>
        <w:separator/>
      </w:r>
    </w:p>
  </w:footnote>
  <w:footnote w:type="continuationSeparator" w:id="0">
    <w:p w14:paraId="6B633F6B" w14:textId="77777777" w:rsidR="00714B42" w:rsidRDefault="00714B42" w:rsidP="00A2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DB45A" w14:textId="77777777" w:rsidR="00714B42" w:rsidRDefault="00714B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12D1" w14:textId="77777777" w:rsidR="00714B42" w:rsidRDefault="00714B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E4108" w14:textId="77777777" w:rsidR="00714B42" w:rsidRDefault="00714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0B2DA3"/>
    <w:rsid w:val="0010711C"/>
    <w:rsid w:val="00107FF8"/>
    <w:rsid w:val="00135CE1"/>
    <w:rsid w:val="00151183"/>
    <w:rsid w:val="00220DE5"/>
    <w:rsid w:val="00237B82"/>
    <w:rsid w:val="002B6ED9"/>
    <w:rsid w:val="003035AA"/>
    <w:rsid w:val="003058CC"/>
    <w:rsid w:val="00326EBA"/>
    <w:rsid w:val="003C2477"/>
    <w:rsid w:val="003F3453"/>
    <w:rsid w:val="003F40AC"/>
    <w:rsid w:val="004024AE"/>
    <w:rsid w:val="00405E76"/>
    <w:rsid w:val="004555A2"/>
    <w:rsid w:val="00497556"/>
    <w:rsid w:val="0053253F"/>
    <w:rsid w:val="005547C0"/>
    <w:rsid w:val="00576551"/>
    <w:rsid w:val="0061375A"/>
    <w:rsid w:val="006455C3"/>
    <w:rsid w:val="00677253"/>
    <w:rsid w:val="006F1230"/>
    <w:rsid w:val="00714B42"/>
    <w:rsid w:val="007B7F1E"/>
    <w:rsid w:val="0080557E"/>
    <w:rsid w:val="008543D0"/>
    <w:rsid w:val="00877BCA"/>
    <w:rsid w:val="008B3B66"/>
    <w:rsid w:val="00907E17"/>
    <w:rsid w:val="00952D1A"/>
    <w:rsid w:val="00966E3D"/>
    <w:rsid w:val="009B4880"/>
    <w:rsid w:val="009D3269"/>
    <w:rsid w:val="00A04258"/>
    <w:rsid w:val="00A06B5F"/>
    <w:rsid w:val="00A253A7"/>
    <w:rsid w:val="00A6585E"/>
    <w:rsid w:val="00AD3BC9"/>
    <w:rsid w:val="00AD4AEF"/>
    <w:rsid w:val="00B2357F"/>
    <w:rsid w:val="00C50914"/>
    <w:rsid w:val="00CC632D"/>
    <w:rsid w:val="00CE0AC3"/>
    <w:rsid w:val="00D44AFF"/>
    <w:rsid w:val="00E27E8E"/>
    <w:rsid w:val="00E432A1"/>
    <w:rsid w:val="00E625C2"/>
    <w:rsid w:val="00EA00A8"/>
    <w:rsid w:val="00EB340F"/>
    <w:rsid w:val="00EF101D"/>
    <w:rsid w:val="00F63C33"/>
    <w:rsid w:val="00F706F3"/>
    <w:rsid w:val="00F7155A"/>
    <w:rsid w:val="00FA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2</cp:revision>
  <dcterms:created xsi:type="dcterms:W3CDTF">2015-06-19T06:13:00Z</dcterms:created>
  <dcterms:modified xsi:type="dcterms:W3CDTF">2015-06-19T06:13:00Z</dcterms:modified>
</cp:coreProperties>
</file>